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8D" w:rsidRDefault="00B4008D" w:rsidP="00B4008D">
      <w:pPr>
        <w:jc w:val="center"/>
        <w:rPr>
          <w:rFonts w:ascii="Times New Roman" w:hAnsi="Times New Roman" w:cs="Times New Roman"/>
          <w:sz w:val="32"/>
        </w:rPr>
      </w:pPr>
      <w:r w:rsidRPr="00804033">
        <w:rPr>
          <w:rFonts w:ascii="Times New Roman" w:hAnsi="Times New Roman" w:cs="Times New Roman"/>
          <w:sz w:val="32"/>
        </w:rPr>
        <w:t>Конструирование программного обеспечения</w:t>
      </w:r>
    </w:p>
    <w:p w:rsidR="00B4008D" w:rsidRDefault="00B4008D" w:rsidP="002849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Лысый Денис КН14-2</w:t>
      </w:r>
    </w:p>
    <w:p w:rsidR="006A4DCE" w:rsidRDefault="002849F6" w:rsidP="002849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008D"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</w:t>
      </w:r>
    </w:p>
    <w:p w:rsidR="00B4008D" w:rsidRPr="0071525D" w:rsidRDefault="00B4008D" w:rsidP="006666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вариантов использования показывает функциональные возможности программной системы. Диаграмма изображена на рисунке 1.</w:t>
      </w:r>
    </w:p>
    <w:p w:rsidR="00B4008D" w:rsidRDefault="00B4008D" w:rsidP="0066669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25D">
        <w:rPr>
          <w:rFonts w:ascii="Times New Roman" w:hAnsi="Times New Roman" w:cs="Times New Roman"/>
          <w:sz w:val="28"/>
          <w:szCs w:val="28"/>
          <w:lang w:val="uk-UA"/>
        </w:rPr>
        <w:t>Основные прецеденты</w:t>
      </w:r>
      <w:r w:rsidRPr="00EE431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849F6" w:rsidRDefault="0066669D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по продажам </w:t>
      </w:r>
      <w:r w:rsidR="00B4008D">
        <w:rPr>
          <w:rFonts w:ascii="Times New Roman" w:hAnsi="Times New Roman" w:cs="Times New Roman"/>
          <w:sz w:val="28"/>
          <w:szCs w:val="28"/>
        </w:rPr>
        <w:t>- осуществляет заказ на покупку и рассчёт с клиентом.</w:t>
      </w:r>
    </w:p>
    <w:p w:rsidR="00B4008D" w:rsidRDefault="0066669D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любой пользователь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008D">
        <w:rPr>
          <w:rFonts w:ascii="Times New Roman" w:hAnsi="Times New Roman" w:cs="Times New Roman"/>
          <w:sz w:val="28"/>
          <w:szCs w:val="28"/>
        </w:rPr>
        <w:t>зашедший на сайт</w:t>
      </w:r>
    </w:p>
    <w:p w:rsidR="00B4008D" w:rsidRDefault="00B4008D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Рассчёт с клиентом – осуществеление оплаты нужного товара</w:t>
      </w:r>
    </w:p>
    <w:p w:rsidR="00B4008D" w:rsidRDefault="00B4008D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банковские реквезиты – клиенту требуется предоставить реквезиты менеджеру, для совершения оплаты</w:t>
      </w:r>
    </w:p>
    <w:p w:rsidR="00B4008D" w:rsidRDefault="00B4008D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Оплатить наложенным платежом - клиент</w:t>
      </w:r>
      <w:r w:rsidR="0066669D">
        <w:rPr>
          <w:rFonts w:ascii="Times New Roman" w:hAnsi="Times New Roman" w:cs="Times New Roman"/>
          <w:sz w:val="28"/>
          <w:szCs w:val="28"/>
        </w:rPr>
        <w:t>у требуется предоставить данные</w:t>
      </w:r>
      <w:r>
        <w:rPr>
          <w:rFonts w:ascii="Times New Roman" w:hAnsi="Times New Roman" w:cs="Times New Roman"/>
          <w:sz w:val="28"/>
          <w:szCs w:val="28"/>
        </w:rPr>
        <w:t xml:space="preserve"> менеджеру, для совершения оплаты путем доставки товара в указанный клиентом адрес.</w:t>
      </w:r>
    </w:p>
    <w:p w:rsidR="00B4008D" w:rsidRDefault="00B4008D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анкетные данные – менеджер по предоставленным данным клиент формирует анкету для покупки</w:t>
      </w:r>
    </w:p>
    <w:p w:rsidR="00B4008D" w:rsidRDefault="00B4008D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Выписать квитанцию – менеджер формирует уникальную квитанцию по заказанному пользователем товару</w:t>
      </w:r>
    </w:p>
    <w:p w:rsidR="00B4008D" w:rsidRDefault="00B4008D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поиск – менеджер выполняет поиск </w:t>
      </w:r>
      <w:r w:rsidR="00F954B5">
        <w:rPr>
          <w:rFonts w:ascii="Times New Roman" w:hAnsi="Times New Roman" w:cs="Times New Roman"/>
          <w:sz w:val="28"/>
          <w:szCs w:val="28"/>
        </w:rPr>
        <w:t>запрашиваемой информации</w:t>
      </w:r>
    </w:p>
    <w:p w:rsidR="00F954B5" w:rsidRDefault="00F954B5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квитанции – менеджер выполняет поиск по квитанции</w:t>
      </w:r>
    </w:p>
    <w:p w:rsidR="00F954B5" w:rsidRDefault="00F954B5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анкете – менеджер выполняет поиск по анкете</w:t>
      </w:r>
    </w:p>
    <w:p w:rsidR="00F954B5" w:rsidRDefault="00F954B5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– главный администратор, который редактирует сайт, БД.</w:t>
      </w:r>
    </w:p>
    <w:p w:rsidR="00F954B5" w:rsidRDefault="0066669D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базой данных клиентов</w:t>
      </w:r>
      <w:r w:rsidR="00F954B5">
        <w:rPr>
          <w:rFonts w:ascii="Times New Roman" w:hAnsi="Times New Roman" w:cs="Times New Roman"/>
          <w:sz w:val="28"/>
          <w:szCs w:val="28"/>
        </w:rPr>
        <w:t xml:space="preserve"> - просмотр информации о заказах</w:t>
      </w:r>
    </w:p>
    <w:p w:rsidR="00F954B5" w:rsidRDefault="00F954B5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анкету – администратор просматривает информации об анкетах.</w:t>
      </w:r>
    </w:p>
    <w:p w:rsidR="00F954B5" w:rsidRDefault="00F954B5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Получить квитанцию - администратор просматривает информации об квитанциях</w:t>
      </w:r>
      <w:r w:rsidRPr="00F954B5">
        <w:rPr>
          <w:rFonts w:ascii="Times New Roman" w:hAnsi="Times New Roman" w:cs="Times New Roman"/>
          <w:sz w:val="28"/>
          <w:szCs w:val="28"/>
        </w:rPr>
        <w:t>.</w:t>
      </w:r>
    </w:p>
    <w:p w:rsidR="00F954B5" w:rsidRDefault="00F954B5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сайта – изменение дизайна или структуры сайта.</w:t>
      </w:r>
    </w:p>
    <w:p w:rsidR="00F954B5" w:rsidRDefault="00F954B5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отчёты – формировка отчёта для аналитики о заказах на текущий момент</w:t>
      </w:r>
    </w:p>
    <w:p w:rsidR="00F954B5" w:rsidRDefault="00F954B5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базу данных клиентов – администратор использует базу данных для формирования отчётов</w:t>
      </w:r>
    </w:p>
    <w:p w:rsidR="00F954B5" w:rsidRDefault="00F954B5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– пользователь просматривает существующие товары на сайте</w:t>
      </w:r>
    </w:p>
    <w:p w:rsidR="00F954B5" w:rsidRDefault="00F954B5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количества – выбор количества нужного товара</w:t>
      </w:r>
    </w:p>
    <w:p w:rsidR="00F954B5" w:rsidRDefault="0066669D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раздела –клиент выбирает </w:t>
      </w:r>
      <w:r w:rsidR="00F954B5">
        <w:rPr>
          <w:rFonts w:ascii="Times New Roman" w:hAnsi="Times New Roman" w:cs="Times New Roman"/>
          <w:sz w:val="28"/>
          <w:szCs w:val="28"/>
        </w:rPr>
        <w:t>нужный раздел</w:t>
      </w:r>
    </w:p>
    <w:p w:rsidR="00F954B5" w:rsidRDefault="00F954B5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Упорядочить – сортировка содержимого каталога</w:t>
      </w:r>
    </w:p>
    <w:p w:rsidR="00F954B5" w:rsidRDefault="00F954B5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дате – сортировка товаров в каталоге по дате</w:t>
      </w:r>
    </w:p>
    <w:p w:rsidR="00F954B5" w:rsidRDefault="00F954B5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алфавиту – сортировка товаров в каталоге по алфавиту</w:t>
      </w:r>
    </w:p>
    <w:p w:rsidR="00F954B5" w:rsidRDefault="00F954B5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каталоге – пользователь выполнят поиск среди всех товаров</w:t>
      </w:r>
    </w:p>
    <w:p w:rsidR="00F954B5" w:rsidRDefault="00F954B5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– в каталоге, который отобразился после поиска выполняется сортировка</w:t>
      </w:r>
    </w:p>
    <w:p w:rsidR="00F954B5" w:rsidRDefault="00F954B5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ключевым словам </w:t>
      </w:r>
      <w:r w:rsidR="001F5E3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5E30">
        <w:rPr>
          <w:rFonts w:ascii="Times New Roman" w:hAnsi="Times New Roman" w:cs="Times New Roman"/>
          <w:sz w:val="28"/>
          <w:szCs w:val="28"/>
        </w:rPr>
        <w:t>сортировка товара после поиска по ключевым словам</w:t>
      </w:r>
    </w:p>
    <w:p w:rsidR="001F5E30" w:rsidRDefault="001F5E30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дате - сортировка товара после поиска по дате</w:t>
      </w:r>
    </w:p>
    <w:p w:rsidR="001F5E30" w:rsidRDefault="001F5E30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в форме – выбор в каком виде выводить найденные товары</w:t>
      </w:r>
    </w:p>
    <w:p w:rsidR="001F5E30" w:rsidRDefault="001F5E30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Частичной – вывод в краткой форме описания товара</w:t>
      </w:r>
    </w:p>
    <w:p w:rsidR="001F5E30" w:rsidRPr="00F954B5" w:rsidRDefault="001F5E30" w:rsidP="0066669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Полной – вывод с полным описание товара</w:t>
      </w:r>
    </w:p>
    <w:p w:rsidR="00B4008D" w:rsidRDefault="00B4008D" w:rsidP="002849F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400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1EE6A5F" wp14:editId="7273A5E9">
            <wp:simplePos x="0" y="0"/>
            <wp:positionH relativeFrom="page">
              <wp:align>left</wp:align>
            </wp:positionH>
            <wp:positionV relativeFrom="paragraph">
              <wp:posOffset>3810</wp:posOffset>
            </wp:positionV>
            <wp:extent cx="7742830" cy="67056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283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476F" w:rsidRDefault="002849F6" w:rsidP="001F5E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5E30">
        <w:rPr>
          <w:rFonts w:ascii="Times New Roman" w:hAnsi="Times New Roman" w:cs="Times New Roman"/>
          <w:sz w:val="28"/>
          <w:szCs w:val="28"/>
          <w:lang w:val="uk-UA"/>
        </w:rPr>
        <w:t xml:space="preserve">1 - </w:t>
      </w:r>
      <w:r>
        <w:rPr>
          <w:rFonts w:ascii="Times New Roman" w:hAnsi="Times New Roman" w:cs="Times New Roman"/>
          <w:sz w:val="28"/>
          <w:szCs w:val="28"/>
          <w:lang w:val="uk-UA"/>
        </w:rPr>
        <w:t>Диаграмма варианто</w:t>
      </w:r>
      <w:r w:rsidR="0021476F">
        <w:rPr>
          <w:rFonts w:ascii="Times New Roman" w:hAnsi="Times New Roman" w:cs="Times New Roman"/>
          <w:sz w:val="28"/>
          <w:szCs w:val="28"/>
          <w:lang w:val="uk-UA"/>
        </w:rPr>
        <w:t>в использ</w:t>
      </w:r>
      <w:r w:rsidR="00E42F6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1476F">
        <w:rPr>
          <w:rFonts w:ascii="Times New Roman" w:hAnsi="Times New Roman" w:cs="Times New Roman"/>
          <w:sz w:val="28"/>
          <w:szCs w:val="28"/>
          <w:lang w:val="uk-UA"/>
        </w:rPr>
        <w:t>вония</w:t>
      </w:r>
    </w:p>
    <w:p w:rsidR="0021476F" w:rsidRDefault="0021476F" w:rsidP="002849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476F" w:rsidRPr="001F5E30" w:rsidRDefault="001F5E30" w:rsidP="001F5E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5E30">
        <w:rPr>
          <w:rFonts w:ascii="Times New Roman" w:hAnsi="Times New Roman" w:cs="Times New Roman"/>
          <w:b/>
          <w:sz w:val="28"/>
          <w:szCs w:val="28"/>
        </w:rPr>
        <w:t>Диаграммы последовательности действий</w:t>
      </w:r>
    </w:p>
    <w:p w:rsidR="0021476F" w:rsidRPr="00210BA3" w:rsidRDefault="00A2611D" w:rsidP="00A2611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рисунке </w:t>
      </w:r>
      <w:r w:rsidR="00E42F69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представлена</w:t>
      </w:r>
      <w:r w:rsidR="00E42F69">
        <w:rPr>
          <w:rFonts w:ascii="Times New Roman" w:hAnsi="Times New Roman" w:cs="Times New Roman"/>
          <w:sz w:val="28"/>
          <w:szCs w:val="28"/>
          <w:lang w:val="uk-UA"/>
        </w:rPr>
        <w:t xml:space="preserve"> диаграмма последовательности в которой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показано как пользователь получает информацию о своём закаказе.После того как пользователь выбирает товар и оплачивает его , менеджеру требуется сформировать отчёты о данном заказе и занести их в базу данных , в которой храниться истоия всех заказов и информация про текущие товары. После этого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менеджер передаёт информацию о заказе администратору , который проверяет в базе данных наличие запрашиваемого товара</w:t>
      </w:r>
      <w:r w:rsidR="00E032B4">
        <w:rPr>
          <w:rFonts w:ascii="Times New Roman" w:hAnsi="Times New Roman" w:cs="Times New Roman"/>
          <w:sz w:val="28"/>
          <w:szCs w:val="28"/>
          <w:lang w:val="uk-UA"/>
        </w:rPr>
        <w:t>, формирует полученную информацию и отправляет менеджер , который отправляет её клиенту.</w:t>
      </w:r>
    </w:p>
    <w:p w:rsidR="0021476F" w:rsidRDefault="00A2611D" w:rsidP="002849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61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6982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9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76F" w:rsidRDefault="003B2E37" w:rsidP="002849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1476F">
        <w:rPr>
          <w:rFonts w:ascii="Times New Roman" w:hAnsi="Times New Roman" w:cs="Times New Roman"/>
          <w:sz w:val="28"/>
          <w:szCs w:val="28"/>
          <w:lang w:val="uk-UA"/>
        </w:rPr>
        <w:t xml:space="preserve">2 – диаграмма последовательности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передача</w:t>
      </w:r>
      <w:r w:rsidRPr="0066669D">
        <w:rPr>
          <w:rFonts w:ascii="Times New Roman" w:hAnsi="Times New Roman" w:cs="Times New Roman"/>
          <w:sz w:val="28"/>
          <w:szCs w:val="28"/>
          <w:rPrChange w:id="0" w:author="Денис Лысый" w:date="2017-12-29T13:38:00Z">
            <w:rPr>
              <w:rFonts w:ascii="Times New Roman" w:hAnsi="Times New Roman" w:cs="Times New Roman"/>
              <w:sz w:val="28"/>
              <w:szCs w:val="28"/>
              <w:lang w:val="uk-UA"/>
            </w:rPr>
          </w:rPrChange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 заказе</w:t>
      </w:r>
    </w:p>
    <w:p w:rsidR="00210BA3" w:rsidRPr="00B4008D" w:rsidRDefault="00210BA3" w:rsidP="002849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E032B4">
        <w:rPr>
          <w:rFonts w:ascii="Times New Roman" w:hAnsi="Times New Roman" w:cs="Times New Roman"/>
          <w:sz w:val="28"/>
          <w:szCs w:val="28"/>
          <w:lang w:val="uk-UA"/>
        </w:rPr>
        <w:t>Следующая д</w:t>
      </w:r>
      <w:r>
        <w:rPr>
          <w:rFonts w:ascii="Times New Roman" w:hAnsi="Times New Roman" w:cs="Times New Roman"/>
          <w:sz w:val="28"/>
          <w:szCs w:val="28"/>
          <w:lang w:val="uk-UA"/>
        </w:rPr>
        <w:t>иаграмма по</w:t>
      </w:r>
      <w:r w:rsidR="003B2E37">
        <w:rPr>
          <w:rFonts w:ascii="Times New Roman" w:hAnsi="Times New Roman" w:cs="Times New Roman"/>
          <w:sz w:val="28"/>
          <w:szCs w:val="28"/>
          <w:lang w:val="uk-UA"/>
        </w:rPr>
        <w:t>следовательности показывает осуществляется показ и поиск товаров в каталоге. После того , как пользователь зашёл на сайт он попадает на главную странницу , с которой может просмтаривать содержимое кталога , информация в который грузится с веб сервера.</w:t>
      </w:r>
      <w:r w:rsidR="003B2E37" w:rsidRPr="003B2E37">
        <w:rPr>
          <w:rFonts w:ascii="Times New Roman" w:hAnsi="Times New Roman" w:cs="Times New Roman"/>
          <w:sz w:val="28"/>
        </w:rPr>
        <w:t xml:space="preserve"> </w:t>
      </w:r>
      <w:r w:rsidR="003B2E37">
        <w:rPr>
          <w:rFonts w:ascii="Times New Roman" w:hAnsi="Times New Roman" w:cs="Times New Roman"/>
          <w:sz w:val="28"/>
        </w:rPr>
        <w:t>Диаграмма изображена на рисунке 3.</w:t>
      </w:r>
    </w:p>
    <w:p w:rsidR="00210BA3" w:rsidRDefault="003B2E37" w:rsidP="002849F6">
      <w:pPr>
        <w:jc w:val="both"/>
        <w:rPr>
          <w:rFonts w:ascii="Times New Roman" w:hAnsi="Times New Roman" w:cs="Times New Roman"/>
          <w:sz w:val="28"/>
          <w:szCs w:val="28"/>
        </w:rPr>
      </w:pPr>
      <w:r w:rsidRPr="003B2E37">
        <w:rPr>
          <w:rFonts w:ascii="Times New Roman" w:hAnsi="Times New Roman" w:cs="Times New Roman"/>
          <w:sz w:val="28"/>
          <w:szCs w:val="28"/>
        </w:rPr>
        <w:t xml:space="preserve"> </w:t>
      </w:r>
      <w:r w:rsidRPr="003B2E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4799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BA3" w:rsidRDefault="003B2E37" w:rsidP="002849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10BA3">
        <w:rPr>
          <w:rFonts w:ascii="Times New Roman" w:hAnsi="Times New Roman" w:cs="Times New Roman"/>
          <w:sz w:val="28"/>
          <w:szCs w:val="28"/>
        </w:rPr>
        <w:t xml:space="preserve">3 – диаграмма последовательности </w:t>
      </w:r>
      <w:r w:rsidR="00210BA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 просмотр и поиск товара в каталоге</w:t>
      </w:r>
    </w:p>
    <w:p w:rsidR="003B2E37" w:rsidRPr="003B2E37" w:rsidRDefault="003B2E37" w:rsidP="002849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2E37" w:rsidRPr="003B2E37" w:rsidRDefault="003B2E37" w:rsidP="003B2E37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B2E37">
        <w:rPr>
          <w:rFonts w:ascii="Times New Roman" w:hAnsi="Times New Roman" w:cs="Times New Roman"/>
          <w:sz w:val="32"/>
        </w:rPr>
        <w:t>Кооперативные диаграммы</w:t>
      </w:r>
    </w:p>
    <w:p w:rsidR="004608B2" w:rsidRDefault="004608B2" w:rsidP="002849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08B2" w:rsidRDefault="00750482" w:rsidP="002849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На рисунке 4 представлена кооперативная диаграмма</w:t>
      </w:r>
      <w:r w:rsidR="004608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показывает передачу информации о заказе</w:t>
      </w:r>
      <w:r w:rsidR="004608B2">
        <w:rPr>
          <w:rFonts w:ascii="Times New Roman" w:hAnsi="Times New Roman" w:cs="Times New Roman"/>
          <w:sz w:val="28"/>
          <w:szCs w:val="28"/>
        </w:rPr>
        <w:t>.</w:t>
      </w:r>
    </w:p>
    <w:p w:rsidR="004608B2" w:rsidRDefault="00750482" w:rsidP="00750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504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0</wp:posOffset>
            </wp:positionV>
            <wp:extent cx="6494091" cy="5258306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091" cy="525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8B2" w:rsidRDefault="00750482" w:rsidP="007504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608B2">
        <w:rPr>
          <w:rFonts w:ascii="Times New Roman" w:hAnsi="Times New Roman" w:cs="Times New Roman"/>
          <w:sz w:val="28"/>
          <w:szCs w:val="28"/>
          <w:lang w:val="uk-UA"/>
        </w:rPr>
        <w:t>4 – диаграмма кооперации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4608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передача информации о заказе</w:t>
      </w:r>
    </w:p>
    <w:p w:rsidR="00750482" w:rsidRDefault="00750482" w:rsidP="007504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0482" w:rsidRDefault="00750482" w:rsidP="00750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Кооперативная диаграмма </w:t>
      </w:r>
      <w:r>
        <w:rPr>
          <w:rFonts w:ascii="Times New Roman" w:hAnsi="Times New Roman" w:cs="Times New Roman"/>
          <w:sz w:val="28"/>
          <w:szCs w:val="28"/>
        </w:rPr>
        <w:t>просмотра и поиска товара в каталоге пользователем на рисунке 5.</w:t>
      </w:r>
    </w:p>
    <w:p w:rsidR="004608B2" w:rsidRDefault="00750482" w:rsidP="00750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504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33483" cy="4200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979" cy="420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8B2" w:rsidRDefault="00750482" w:rsidP="002849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8B2">
        <w:rPr>
          <w:rFonts w:ascii="Times New Roman" w:hAnsi="Times New Roman" w:cs="Times New Roman"/>
          <w:sz w:val="28"/>
          <w:szCs w:val="28"/>
        </w:rPr>
        <w:t xml:space="preserve">5 – диаграмма кооперации </w:t>
      </w:r>
      <w:r>
        <w:rPr>
          <w:rFonts w:ascii="Times New Roman" w:hAnsi="Times New Roman" w:cs="Times New Roman"/>
          <w:sz w:val="28"/>
          <w:szCs w:val="28"/>
        </w:rPr>
        <w:t>- просмотр и поиск товара в каталоге</w:t>
      </w:r>
    </w:p>
    <w:p w:rsidR="00750482" w:rsidRDefault="00750482" w:rsidP="002849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0482" w:rsidRDefault="00172649" w:rsidP="007504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</w:t>
      </w:r>
      <w:r w:rsidR="00750482" w:rsidRPr="00750482">
        <w:rPr>
          <w:rFonts w:ascii="Times New Roman" w:hAnsi="Times New Roman" w:cs="Times New Roman"/>
          <w:b/>
          <w:sz w:val="28"/>
          <w:szCs w:val="28"/>
        </w:rPr>
        <w:t xml:space="preserve"> классов</w:t>
      </w:r>
    </w:p>
    <w:p w:rsidR="00750482" w:rsidRDefault="00750482" w:rsidP="0075048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2C88" w:rsidRDefault="00750482" w:rsidP="00AC2C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описывает какие функции должен или может выполнить </w:t>
      </w:r>
      <w:r w:rsidR="00AC2C88">
        <w:rPr>
          <w:rFonts w:ascii="Times New Roman" w:hAnsi="Times New Roman" w:cs="Times New Roman"/>
          <w:sz w:val="28"/>
          <w:szCs w:val="28"/>
        </w:rPr>
        <w:t>каждый класс, а также какие поля содержит каждый класс из базы данных</w:t>
      </w:r>
      <w:del w:id="1" w:author="Денис Лысый" w:date="2017-12-29T13:38:00Z">
        <w:r w:rsidR="00AC2C88" w:rsidDel="0066669D">
          <w:rPr>
            <w:rFonts w:ascii="Times New Roman" w:hAnsi="Times New Roman" w:cs="Times New Roman"/>
            <w:sz w:val="28"/>
            <w:szCs w:val="28"/>
          </w:rPr>
          <w:delText>.</w:delText>
        </w:r>
        <w:r w:rsidR="00AC2C88" w:rsidRPr="00AC2C88" w:rsidDel="0066669D">
          <w:rPr>
            <w:rFonts w:ascii="Times New Roman" w:hAnsi="Times New Roman" w:cs="Times New Roman"/>
            <w:sz w:val="28"/>
          </w:rPr>
          <w:delText xml:space="preserve"> </w:delText>
        </w:r>
      </w:del>
      <w:r w:rsidR="00AC2C88" w:rsidRPr="0071525D">
        <w:rPr>
          <w:rFonts w:ascii="Times New Roman" w:hAnsi="Times New Roman" w:cs="Times New Roman"/>
          <w:sz w:val="28"/>
        </w:rPr>
        <w:t>. Поля классов соответствуют атрибутам таблицы. Связи классов – связи между таблицами. Агрегация указывает связь один к одному, и один ко многим.</w:t>
      </w:r>
      <w:r w:rsidR="00AC2C88">
        <w:rPr>
          <w:rFonts w:ascii="Times New Roman" w:hAnsi="Times New Roman" w:cs="Times New Roman"/>
          <w:sz w:val="28"/>
        </w:rPr>
        <w:t xml:space="preserve"> Диаграмма изображена на рисунке 6.</w:t>
      </w:r>
      <w:r w:rsidR="00AC2C88" w:rsidRPr="0071525D">
        <w:rPr>
          <w:rFonts w:ascii="Times New Roman" w:hAnsi="Times New Roman" w:cs="Times New Roman"/>
          <w:sz w:val="28"/>
        </w:rPr>
        <w:t xml:space="preserve"> На данной диаграмме присутствуют такие классы</w:t>
      </w:r>
      <w:r w:rsidR="00AC2C88" w:rsidRPr="00F55919">
        <w:rPr>
          <w:rFonts w:ascii="Times New Roman" w:hAnsi="Times New Roman" w:cs="Times New Roman"/>
          <w:sz w:val="28"/>
        </w:rPr>
        <w:t>:</w:t>
      </w:r>
    </w:p>
    <w:p w:rsidR="00AC2C88" w:rsidRDefault="00AC2C88" w:rsidP="00AC2C8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Сотрудники – базовый класс для всех работников сайта</w:t>
      </w:r>
    </w:p>
    <w:p w:rsidR="00750482" w:rsidRPr="00AC2C88" w:rsidRDefault="00AC2C88" w:rsidP="005A4B8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Менеджер по продажам</w:t>
      </w:r>
      <w:r w:rsidRPr="00AC2C88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класс, в котором хранятся все возможные </w:t>
      </w:r>
      <w:proofErr w:type="gramStart"/>
      <w:r>
        <w:rPr>
          <w:rFonts w:ascii="Times New Roman" w:hAnsi="Times New Roman" w:cs="Times New Roman"/>
          <w:sz w:val="28"/>
        </w:rPr>
        <w:t>функции  менеджера</w:t>
      </w:r>
      <w:bookmarkStart w:id="2" w:name="_GoBack"/>
      <w:bookmarkEnd w:id="2"/>
      <w:proofErr w:type="gramEnd"/>
    </w:p>
    <w:p w:rsidR="00AC2C88" w:rsidRPr="00AC2C88" w:rsidRDefault="00AC2C88" w:rsidP="000C72F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C88">
        <w:rPr>
          <w:rFonts w:ascii="Times New Roman" w:hAnsi="Times New Roman" w:cs="Times New Roman"/>
          <w:sz w:val="28"/>
        </w:rPr>
        <w:t>Клиенты – класс</w:t>
      </w:r>
      <w:r>
        <w:rPr>
          <w:rFonts w:ascii="Times New Roman" w:hAnsi="Times New Roman" w:cs="Times New Roman"/>
          <w:sz w:val="28"/>
        </w:rPr>
        <w:t>, хранящий всю информацию о клиентах</w:t>
      </w:r>
    </w:p>
    <w:p w:rsidR="00AC2C88" w:rsidRPr="00AC2C88" w:rsidRDefault="00AC2C88" w:rsidP="000C72F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Администратор – класс, хранящий </w:t>
      </w:r>
      <w:r>
        <w:rPr>
          <w:rFonts w:ascii="Times New Roman" w:hAnsi="Times New Roman" w:cs="Times New Roman"/>
          <w:sz w:val="28"/>
        </w:rPr>
        <w:t>все возможные функции администратора</w:t>
      </w:r>
    </w:p>
    <w:p w:rsidR="00AC2C88" w:rsidRDefault="00AC2C88" w:rsidP="000C72F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Анкеты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хранящий информацию о анкетах</w:t>
      </w:r>
    </w:p>
    <w:p w:rsidR="00AC2C88" w:rsidRDefault="00AC2C88" w:rsidP="000C72F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Квитанции – класс, хранящий информацию о квитанциях</w:t>
      </w:r>
    </w:p>
    <w:p w:rsidR="00AC2C88" w:rsidRDefault="00AC2C88" w:rsidP="000C72F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товаров – базовый класс для всех товаров</w:t>
      </w:r>
    </w:p>
    <w:p w:rsidR="00AC2C88" w:rsidRDefault="00AC2C88" w:rsidP="000C72F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с клиентом – класс, класс хранящий информацию о оплате заказа клиентом</w:t>
      </w:r>
    </w:p>
    <w:p w:rsidR="00AC2C88" w:rsidRDefault="00AC2C88" w:rsidP="000C72F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C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A531B5A" wp14:editId="014CFCB4">
            <wp:simplePos x="0" y="0"/>
            <wp:positionH relativeFrom="column">
              <wp:posOffset>-956310</wp:posOffset>
            </wp:positionH>
            <wp:positionV relativeFrom="paragraph">
              <wp:posOffset>354965</wp:posOffset>
            </wp:positionV>
            <wp:extent cx="7419975" cy="547624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5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Отчёты – класс, хранящий информацию о отчётах</w:t>
      </w:r>
    </w:p>
    <w:p w:rsidR="00AC2C88" w:rsidRDefault="00AC2C88" w:rsidP="00AC2C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Диаграмма классов</w:t>
      </w:r>
    </w:p>
    <w:p w:rsidR="00AC2C88" w:rsidRDefault="00AC2C88" w:rsidP="00AC2C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2C88" w:rsidRDefault="00AC2C88" w:rsidP="00AC2C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2C88" w:rsidRDefault="00AC2C88" w:rsidP="00AC2C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C2C88" w:rsidRDefault="00172649" w:rsidP="00AC2C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</w:t>
      </w:r>
      <w:r w:rsidR="00AC2C88" w:rsidRPr="00AC2C88">
        <w:rPr>
          <w:rFonts w:ascii="Times New Roman" w:hAnsi="Times New Roman" w:cs="Times New Roman"/>
          <w:b/>
          <w:sz w:val="28"/>
          <w:szCs w:val="28"/>
        </w:rPr>
        <w:t xml:space="preserve"> состояния</w:t>
      </w:r>
    </w:p>
    <w:p w:rsidR="00172649" w:rsidRDefault="00172649" w:rsidP="0017264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диаграмме состояний показано как для пользователя загружается содержимое сайта и ожидается дальнейшее его действие, в зависимости от того, что он выберет. Если пользователь выходит с сайта, то работа с ним тоже заканчивается, а если же он выбирает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какую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вкладку то происходит загрузка выбранной страницы и в дальнейшем у него тоже есть выбор, просмотр содержимого каталога или странницы, выход с сайта или переход на другую вкладку. Диаграмма состояний представлена на рисунке 7.</w:t>
      </w:r>
    </w:p>
    <w:p w:rsidR="00AC2C88" w:rsidRPr="00AC2C88" w:rsidRDefault="00172649" w:rsidP="00AC2C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64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51385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1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649" w:rsidRPr="00AC2C88" w:rsidRDefault="00172649" w:rsidP="001726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состояний – связанная с актёром «Клиент»</w:t>
      </w:r>
    </w:p>
    <w:p w:rsidR="00AC2C88" w:rsidRPr="00AC2C88" w:rsidRDefault="00AC2C88" w:rsidP="00172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C2C88" w:rsidRPr="00AC2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D5FAD"/>
    <w:multiLevelType w:val="hybridMultilevel"/>
    <w:tmpl w:val="84925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FAA7BEB"/>
    <w:multiLevelType w:val="hybridMultilevel"/>
    <w:tmpl w:val="98324F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енис Лысый">
    <w15:presenceInfo w15:providerId="None" w15:userId="Денис Лысы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ocumentProtection w:edit="trackedChange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5A"/>
    <w:rsid w:val="00172649"/>
    <w:rsid w:val="001F5E30"/>
    <w:rsid w:val="00210BA3"/>
    <w:rsid w:val="0021476F"/>
    <w:rsid w:val="002849F6"/>
    <w:rsid w:val="0032225A"/>
    <w:rsid w:val="003B2E37"/>
    <w:rsid w:val="004608B2"/>
    <w:rsid w:val="0066669D"/>
    <w:rsid w:val="006A4DCE"/>
    <w:rsid w:val="00750482"/>
    <w:rsid w:val="00A2611D"/>
    <w:rsid w:val="00AC2C88"/>
    <w:rsid w:val="00B4008D"/>
    <w:rsid w:val="00E032B4"/>
    <w:rsid w:val="00E42F69"/>
    <w:rsid w:val="00F9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6471E"/>
  <w15:chartTrackingRefBased/>
  <w15:docId w15:val="{CA3260A6-849C-4C3F-9557-30AC9D53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0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6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66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Лысый</dc:creator>
  <cp:keywords/>
  <dc:description/>
  <cp:lastModifiedBy>Денис Лысый</cp:lastModifiedBy>
  <cp:revision>4</cp:revision>
  <dcterms:created xsi:type="dcterms:W3CDTF">2017-12-23T20:36:00Z</dcterms:created>
  <dcterms:modified xsi:type="dcterms:W3CDTF">2017-12-29T10:38:00Z</dcterms:modified>
</cp:coreProperties>
</file>